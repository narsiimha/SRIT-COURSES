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68" w:rsidRPr="00747038" w:rsidRDefault="00886968" w:rsidP="00886968">
      <w:pPr>
        <w:pStyle w:val="Heading1"/>
        <w:keepLines/>
        <w:spacing w:after="120" w:line="276" w:lineRule="auto"/>
        <w:rPr>
          <w:sz w:val="24"/>
        </w:rPr>
      </w:pPr>
      <w:r w:rsidRPr="00747038">
        <w:rPr>
          <w:sz w:val="24"/>
        </w:rPr>
        <w:t>CCNAv7</w:t>
      </w:r>
      <w:r w:rsidRPr="00747038">
        <w:rPr>
          <w:sz w:val="24"/>
        </w:rPr>
        <w:br/>
        <w:t>Introduction to Networks</w:t>
      </w:r>
    </w:p>
    <w:p w:rsidR="00886968" w:rsidRPr="00886968" w:rsidRDefault="00E2103C" w:rsidP="00886968">
      <w:pPr>
        <w:pStyle w:val="Title"/>
        <w:rPr>
          <w:color w:val="000000" w:themeColor="text1"/>
        </w:rPr>
      </w:pPr>
      <w:sdt>
        <w:sdtPr>
          <w:rPr>
            <w:color w:val="000000" w:themeColor="text1"/>
          </w:rPr>
          <w:alias w:val="Title"/>
          <w:tag w:val=""/>
          <w:id w:val="-487021785"/>
          <w:placeholder>
            <w:docPart w:val="B8687368281240FCAAED1AAA7D6F953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86968" w:rsidRPr="00886968">
            <w:rPr>
              <w:color w:val="000000" w:themeColor="text1"/>
            </w:rPr>
            <w:t>ITN Practice Skills Assessment – Packet Tracer</w:t>
          </w:r>
        </w:sdtContent>
      </w:sdt>
    </w:p>
    <w:p w:rsidR="00DD6133" w:rsidRDefault="00DD6133" w:rsidP="00886968">
      <w:pPr>
        <w:rPr>
          <w:b/>
          <w:sz w:val="24"/>
        </w:rPr>
      </w:pPr>
    </w:p>
    <w:p w:rsidR="009C323D" w:rsidRDefault="009C323D" w:rsidP="009C323D">
      <w:pPr>
        <w:pStyle w:val="Heading6"/>
      </w:pPr>
      <w:r>
        <w:t>High Level Design:</w:t>
      </w:r>
    </w:p>
    <w:tbl>
      <w:tblPr>
        <w:tblW w:w="14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9"/>
        <w:gridCol w:w="12001"/>
      </w:tblGrid>
      <w:tr w:rsidR="006A7E52" w:rsidTr="00886968">
        <w:tc>
          <w:tcPr>
            <w:tcW w:w="2039" w:type="dxa"/>
          </w:tcPr>
          <w:p w:rsidR="006A7E52" w:rsidRDefault="006A7E52">
            <w:pPr>
              <w:jc w:val="right"/>
            </w:pPr>
            <w:r>
              <w:rPr>
                <w:b/>
              </w:rPr>
              <w:t>Purpose:</w:t>
            </w:r>
          </w:p>
        </w:tc>
        <w:tc>
          <w:tcPr>
            <w:tcW w:w="12001" w:type="dxa"/>
          </w:tcPr>
          <w:p w:rsidR="006A7E52" w:rsidRDefault="006A7E52" w:rsidP="005A7D98">
            <w:pPr>
              <w:rPr>
                <w:highlight w:val="cyan"/>
              </w:rPr>
            </w:pPr>
            <w:r>
              <w:t xml:space="preserve">The purpose of this Cisco </w:t>
            </w:r>
            <w:r w:rsidRPr="00FB0474">
              <w:t>Packet Tracer</w:t>
            </w:r>
            <w:r>
              <w:t xml:space="preserve"> </w:t>
            </w:r>
            <w:r>
              <w:rPr>
                <w:rFonts w:cs="Arial"/>
                <w:szCs w:val="20"/>
              </w:rPr>
              <w:t>Practice Skills Based Assessment</w:t>
            </w:r>
            <w:r>
              <w:t xml:space="preserve"> (</w:t>
            </w:r>
            <w:r w:rsidR="00D15CA8">
              <w:t>P</w:t>
            </w:r>
            <w:r w:rsidR="005A7D98">
              <w:t>T</w:t>
            </w:r>
            <w:r w:rsidR="00B44E9A">
              <w:t>SA</w:t>
            </w:r>
            <w:r>
              <w:t>) is to support student success by providing additional student practice prior to taking the end of course hands-on Skills-Based Assessment (SBA).</w:t>
            </w:r>
          </w:p>
        </w:tc>
      </w:tr>
      <w:tr w:rsidR="00DD6133" w:rsidTr="00886968">
        <w:tc>
          <w:tcPr>
            <w:tcW w:w="2039" w:type="dxa"/>
          </w:tcPr>
          <w:p w:rsidR="00DD6133" w:rsidRDefault="00DD6133">
            <w:pPr>
              <w:jc w:val="right"/>
            </w:pPr>
            <w:r>
              <w:rPr>
                <w:b/>
              </w:rPr>
              <w:t>Design Approach:</w:t>
            </w:r>
          </w:p>
        </w:tc>
        <w:tc>
          <w:tcPr>
            <w:tcW w:w="12001" w:type="dxa"/>
          </w:tcPr>
          <w:p w:rsidR="006A7E52" w:rsidRDefault="006A7E52" w:rsidP="00904D0B">
            <w:r>
              <w:t xml:space="preserve">This </w:t>
            </w:r>
            <w:r w:rsidR="00B44E9A">
              <w:t>P</w:t>
            </w:r>
            <w:r w:rsidR="005A7D98">
              <w:t>TS</w:t>
            </w:r>
            <w:r w:rsidR="00B44E9A">
              <w:t>A</w:t>
            </w:r>
            <w:r>
              <w:t xml:space="preserve"> is designed to provide the student with practice prior to taking the course final SBA. This </w:t>
            </w:r>
            <w:r w:rsidR="00B44E9A">
              <w:t>P</w:t>
            </w:r>
            <w:r w:rsidR="005A7D98">
              <w:t>TS</w:t>
            </w:r>
            <w:r w:rsidR="00B44E9A">
              <w:t>A</w:t>
            </w:r>
            <w:r>
              <w:t xml:space="preserve"> is not a substitute for the SBA. Certain “hands-on” skills can only be </w:t>
            </w:r>
            <w:r w:rsidR="00364626">
              <w:t>assessed by</w:t>
            </w:r>
            <w:r>
              <w:t xml:space="preserve"> configuring real equipment. However, this </w:t>
            </w:r>
            <w:r w:rsidR="005A7D98">
              <w:t>PTS</w:t>
            </w:r>
            <w:r w:rsidR="00B44E9A">
              <w:t>A</w:t>
            </w:r>
            <w:r>
              <w:t xml:space="preserve"> may indicate to the student </w:t>
            </w:r>
            <w:r w:rsidR="00D65F53">
              <w:t xml:space="preserve">the </w:t>
            </w:r>
            <w:r>
              <w:t xml:space="preserve">skills that may need more practice. </w:t>
            </w:r>
            <w:r w:rsidR="00D65F53">
              <w:t>A</w:t>
            </w:r>
            <w:r>
              <w:t xml:space="preserve">lthough the claims and component skills are summative, this </w:t>
            </w:r>
            <w:r w:rsidR="00B44E9A">
              <w:t>PTSBA</w:t>
            </w:r>
            <w:r>
              <w:t xml:space="preserve"> is a formative exam. Scoring rules and feedback are designed to inform the student of strengths and weaknesses so that the student can more effectively prepare for the SBA.</w:t>
            </w:r>
          </w:p>
          <w:p w:rsidR="00DD6133" w:rsidRDefault="00DD6133" w:rsidP="00B00EDC">
            <w:pPr>
              <w:rPr>
                <w:highlight w:val="cyan"/>
              </w:rPr>
            </w:pPr>
          </w:p>
        </w:tc>
      </w:tr>
      <w:tr w:rsidR="006A7E52" w:rsidRPr="007947D8" w:rsidTr="00886968">
        <w:tc>
          <w:tcPr>
            <w:tcW w:w="2039" w:type="dxa"/>
          </w:tcPr>
          <w:p w:rsidR="006A7E52" w:rsidRPr="007947D8" w:rsidRDefault="006A7E52" w:rsidP="00712C49">
            <w:pPr>
              <w:jc w:val="right"/>
            </w:pPr>
            <w:r>
              <w:rPr>
                <w:b/>
              </w:rPr>
              <w:t>Software Version(s)</w:t>
            </w:r>
            <w:r w:rsidRPr="007947D8">
              <w:rPr>
                <w:b/>
              </w:rPr>
              <w:t>:</w:t>
            </w:r>
          </w:p>
        </w:tc>
        <w:tc>
          <w:tcPr>
            <w:tcW w:w="12001" w:type="dxa"/>
          </w:tcPr>
          <w:p w:rsidR="006A7E52" w:rsidRPr="00097276" w:rsidRDefault="006A7E52" w:rsidP="005A7D98">
            <w:pPr>
              <w:rPr>
                <w:highlight w:val="cyan"/>
              </w:rPr>
            </w:pPr>
            <w:r>
              <w:t>PT v</w:t>
            </w:r>
            <w:r w:rsidR="00084C9D">
              <w:t xml:space="preserve">7.3.0 </w:t>
            </w:r>
            <w:r>
              <w:t xml:space="preserve">and Marvel </w:t>
            </w:r>
            <w:r w:rsidR="00307B3C">
              <w:t>v2.0</w:t>
            </w:r>
            <w:r w:rsidR="00084C9D">
              <w:t>6</w:t>
            </w:r>
          </w:p>
        </w:tc>
      </w:tr>
      <w:tr w:rsidR="00DD6133" w:rsidTr="00886968">
        <w:tc>
          <w:tcPr>
            <w:tcW w:w="2039" w:type="dxa"/>
          </w:tcPr>
          <w:p w:rsidR="00DD6133" w:rsidRDefault="00DD6133">
            <w:pPr>
              <w:jc w:val="right"/>
              <w:rPr>
                <w:b/>
              </w:rPr>
            </w:pPr>
            <w:bookmarkStart w:id="0" w:name="_Toc221672567"/>
            <w:r>
              <w:rPr>
                <w:b/>
              </w:rPr>
              <w:t>Claims/Component Skills</w:t>
            </w:r>
            <w:bookmarkEnd w:id="0"/>
            <w:r>
              <w:rPr>
                <w:b/>
              </w:rPr>
              <w:t>:</w:t>
            </w:r>
          </w:p>
        </w:tc>
        <w:tc>
          <w:tcPr>
            <w:tcW w:w="12001" w:type="dxa"/>
          </w:tcPr>
          <w:p w:rsidR="005A7D98" w:rsidRDefault="00DD6133">
            <w:r>
              <w:t>The following list of claims and component skills are based on the current final exam table of specification</w:t>
            </w:r>
            <w:r w:rsidR="00904D0B">
              <w:t>s (TOS)</w:t>
            </w:r>
            <w:r>
              <w:t xml:space="preserve">. </w:t>
            </w:r>
          </w:p>
          <w:p w:rsidR="001204B0" w:rsidRDefault="001204B0">
            <w:bookmarkStart w:id="1" w:name="_GoBack"/>
            <w:bookmarkEnd w:id="1"/>
          </w:p>
          <w:tbl>
            <w:tblPr>
              <w:tblW w:w="11420" w:type="dxa"/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4620"/>
              <w:gridCol w:w="4660"/>
              <w:gridCol w:w="960"/>
            </w:tblGrid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  <w:t>Proficiency</w:t>
                  </w:r>
                </w:p>
              </w:tc>
              <w:tc>
                <w:tcPr>
                  <w:tcW w:w="4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886968" w:rsidRPr="003D0A92" w:rsidRDefault="00886968" w:rsidP="00886968">
                  <w:pPr>
                    <w:spacing w:before="0" w:after="0"/>
                    <w:jc w:val="center"/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  <w:t>Description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886968" w:rsidRPr="003D0A92" w:rsidRDefault="00886968" w:rsidP="00886968">
                  <w:pPr>
                    <w:spacing w:before="0" w:after="0"/>
                    <w:jc w:val="center"/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  <w:t>Score Component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FFFFFF" w:themeColor="background1"/>
                      <w:szCs w:val="20"/>
                    </w:rPr>
                    <w:t>% Points</w:t>
                  </w:r>
                </w:p>
              </w:tc>
            </w:tr>
            <w:tr w:rsidR="00886968" w:rsidRPr="003D0A92" w:rsidTr="003D0A92">
              <w:trPr>
                <w:trHeight w:val="576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b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>11.0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86968" w:rsidRPr="003D0A92" w:rsidRDefault="00886968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color w:val="000000"/>
                      <w:szCs w:val="20"/>
                    </w:rPr>
                    <w:t>Calculate an IPv4 subnetting scheme to efficiently segment your network.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886968" w:rsidRPr="003D0A92" w:rsidRDefault="00886968" w:rsidP="00886968">
                  <w:pPr>
                    <w:spacing w:before="0" w:after="0"/>
                    <w:rPr>
                      <w:rFonts w:cs="Arial"/>
                      <w:b/>
                      <w:bCs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PC: IP Addressing design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b/>
                      <w:bCs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20</w:t>
                  </w:r>
                </w:p>
              </w:tc>
            </w:tr>
            <w:tr w:rsidR="00886968" w:rsidRPr="003D0A92" w:rsidTr="003D0A92">
              <w:trPr>
                <w:trHeight w:val="52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11.7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86968" w:rsidRPr="003D0A92" w:rsidRDefault="00886968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Given a set of requirements for subnetting, implement an IPv4 addressing scheme.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86968" w:rsidRPr="003D0A92" w:rsidRDefault="00886968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</w:tr>
            <w:tr w:rsidR="00886968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2.7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86968" w:rsidRPr="003D0A92" w:rsidRDefault="00886968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 xml:space="preserve">Configure a host device with an IP address. 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86968" w:rsidRPr="003D0A92" w:rsidRDefault="00886968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IPv4 LAN 1 Subnet Mask Calculation and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86968" w:rsidRPr="003D0A92" w:rsidRDefault="00886968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2.7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 xml:space="preserve">Configure a host device with an IP address. 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IPv4 LAN 2 Subnet Mask Calculation and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11.7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Given a set of requirements for subnetting, implement an IPv4 addressing scheme.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LAN 1 IPv4 Host Addressing Design and Implementation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11.7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 xml:space="preserve">Given a set of requirements for subnetting, </w:t>
                  </w:r>
                  <w:r w:rsidRPr="003D0A92">
                    <w:rPr>
                      <w:rFonts w:cs="Arial"/>
                      <w:szCs w:val="20"/>
                    </w:rPr>
                    <w:lastRenderedPageBreak/>
                    <w:t>implement an IPv4 addressing scheme.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lastRenderedPageBreak/>
                    <w:t xml:space="preserve">CO: LAN 2 IPv4 Host Addressing Design and </w:t>
                  </w:r>
                  <w:r w:rsidRPr="003D0A92">
                    <w:rPr>
                      <w:rFonts w:cs="Arial"/>
                      <w:color w:val="000000"/>
                      <w:szCs w:val="20"/>
                    </w:rPr>
                    <w:lastRenderedPageBreak/>
                    <w:t>Implementation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lastRenderedPageBreak/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2.7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 xml:space="preserve">Configure a host device with an IP address. 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>12.0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color w:val="000000"/>
                      <w:szCs w:val="20"/>
                    </w:rPr>
                    <w:t>Implement an IPv6 addressing scheme.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PC: IPv6 Host Address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8</w:t>
                  </w:r>
                </w:p>
              </w:tc>
            </w:tr>
            <w:tr w:rsidR="003D0A92" w:rsidRPr="003D0A92" w:rsidTr="003D0A92">
              <w:trPr>
                <w:trHeight w:val="52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12.9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Implement an IPv6 addressing scheme.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LAN 1 IPV6 Host Address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4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12.9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Implement an IPv6 addressing scheme.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LAN 2 IPV6 Host Address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4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>10.0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color w:val="000000"/>
                      <w:szCs w:val="20"/>
                    </w:rPr>
                    <w:t>Implement initial settings on a router and end devices.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noWrap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PC: Router interface configuration and addressing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26</w:t>
                  </w:r>
                </w:p>
              </w:tc>
            </w:tr>
            <w:tr w:rsidR="003D0A92" w:rsidRPr="003D0A92" w:rsidTr="003D0A92">
              <w:trPr>
                <w:trHeight w:val="52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10.2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 xml:space="preserve">Configure two active interfaces on a Cisco IOS router. 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Router Interface Activation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4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Router Interface G0/0 IPv4 Addressing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Router Interface G0/1 IPv4 Addressing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12.8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Implement a subnetted IPv6 addressing scheme.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Router Interface G0/</w:t>
                  </w:r>
                  <w:proofErr w:type="gramStart"/>
                  <w:r w:rsidRPr="003D0A92">
                    <w:rPr>
                      <w:rFonts w:cs="Arial"/>
                      <w:color w:val="000000"/>
                      <w:szCs w:val="20"/>
                    </w:rPr>
                    <w:t>0  IPv</w:t>
                  </w:r>
                  <w:proofErr w:type="gramEnd"/>
                  <w:r w:rsidRPr="003D0A92">
                    <w:rPr>
                      <w:rFonts w:cs="Arial"/>
                      <w:color w:val="000000"/>
                      <w:szCs w:val="20"/>
                    </w:rPr>
                    <w:t>6 Addressing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6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Router Interface G0/</w:t>
                  </w:r>
                  <w:proofErr w:type="gramStart"/>
                  <w:r w:rsidRPr="003D0A92">
                    <w:rPr>
                      <w:rFonts w:cs="Arial"/>
                      <w:color w:val="000000"/>
                      <w:szCs w:val="20"/>
                    </w:rPr>
                    <w:t>1  IPv</w:t>
                  </w:r>
                  <w:proofErr w:type="gramEnd"/>
                  <w:r w:rsidRPr="003D0A92">
                    <w:rPr>
                      <w:rFonts w:cs="Arial"/>
                      <w:color w:val="000000"/>
                      <w:szCs w:val="20"/>
                    </w:rPr>
                    <w:t>6 Addressing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6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>10.0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color w:val="000000"/>
                      <w:szCs w:val="20"/>
                    </w:rPr>
                    <w:t>Implement initial settings on a router and end devices.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bCs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PC: Host Default gateway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bCs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10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10.3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Configure devices to use the default gateway.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LAN 1 Hosts Default Gateway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LAN 2 Hosts Default Gateway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>2.7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 xml:space="preserve">Configure a host device with an IP address. 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PC: Switch management interface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6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 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Switch Management Interface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6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>2.0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color w:val="000000"/>
                      <w:szCs w:val="20"/>
                    </w:rPr>
                    <w:t>Implement initial settings including passwords, IP addressing, and default gateway parameters on a network switch and end devices.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PC:  Initial device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15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2.4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Configure a Cisco IOS device using CLI.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Basic Router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2.4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Configure a Cisco IOS device using CLI.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Secure Communication Lines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szCs w:val="20"/>
                    </w:rPr>
                    <w:t>16.0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color w:val="000000"/>
                      <w:szCs w:val="20"/>
                    </w:rPr>
                    <w:t>Configure switches and routers with device hardening features to enhance security.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PC: device hardening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b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15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16.4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szCs w:val="20"/>
                    </w:rPr>
                    <w:t>Configure network devices with device hardening features to mitigate security threats.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Enhanced Router Password Security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5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 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CO: Router SSH configuration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color w:val="000000"/>
                      <w:szCs w:val="20"/>
                    </w:rPr>
                    <w:t>10</w:t>
                  </w:r>
                </w:p>
              </w:tc>
            </w:tr>
            <w:tr w:rsidR="003D0A92" w:rsidRPr="003D0A92" w:rsidTr="003D0A92">
              <w:trPr>
                <w:trHeight w:val="288"/>
              </w:trPr>
              <w:tc>
                <w:tcPr>
                  <w:tcW w:w="118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D0A92" w:rsidRPr="003D0A92" w:rsidRDefault="003D0A92" w:rsidP="00886968">
                  <w:pPr>
                    <w:spacing w:before="0" w:after="0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D0A92" w:rsidRPr="003D0A92" w:rsidRDefault="003D0A92" w:rsidP="003D0A92">
                  <w:pPr>
                    <w:spacing w:before="0" w:after="0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3D0A92">
                    <w:rPr>
                      <w:rFonts w:cs="Arial"/>
                      <w:b/>
                      <w:bCs/>
                      <w:color w:val="000000"/>
                      <w:szCs w:val="20"/>
                    </w:rPr>
                    <w:t>100</w:t>
                  </w:r>
                </w:p>
              </w:tc>
            </w:tr>
          </w:tbl>
          <w:p w:rsidR="00DD6133" w:rsidRDefault="00DD6133" w:rsidP="00C2657A"/>
        </w:tc>
      </w:tr>
      <w:tr w:rsidR="00DD6133" w:rsidTr="00886968">
        <w:tc>
          <w:tcPr>
            <w:tcW w:w="2039" w:type="dxa"/>
          </w:tcPr>
          <w:p w:rsidR="00DD6133" w:rsidRDefault="00DD6133">
            <w:pPr>
              <w:jc w:val="right"/>
              <w:rPr>
                <w:b/>
              </w:rPr>
            </w:pPr>
            <w:r w:rsidRPr="00F4037D">
              <w:rPr>
                <w:b/>
              </w:rPr>
              <w:lastRenderedPageBreak/>
              <w:t>PT Assessment Objectives:</w:t>
            </w:r>
          </w:p>
        </w:tc>
        <w:tc>
          <w:tcPr>
            <w:tcW w:w="12001" w:type="dxa"/>
          </w:tcPr>
          <w:p w:rsidR="00DD6133" w:rsidRDefault="00C940A4">
            <w:r>
              <w:t>Please see the table above.</w:t>
            </w:r>
          </w:p>
          <w:p w:rsidR="00DD6133" w:rsidRDefault="00DD6133"/>
        </w:tc>
      </w:tr>
      <w:tr w:rsidR="00DD6133" w:rsidTr="00886968">
        <w:tc>
          <w:tcPr>
            <w:tcW w:w="2039" w:type="dxa"/>
          </w:tcPr>
          <w:p w:rsidR="00DD6133" w:rsidRDefault="00DD6133">
            <w:pPr>
              <w:jc w:val="right"/>
            </w:pPr>
            <w:r>
              <w:rPr>
                <w:b/>
              </w:rPr>
              <w:t>Topologies:</w:t>
            </w:r>
          </w:p>
        </w:tc>
        <w:tc>
          <w:tcPr>
            <w:tcW w:w="12001" w:type="dxa"/>
          </w:tcPr>
          <w:p w:rsidR="00DD6133" w:rsidRDefault="00DD6133">
            <w:r>
              <w:t xml:space="preserve">The following topologies represent the beginning state and the correct ending state for the </w:t>
            </w:r>
            <w:r w:rsidR="00B44E9A">
              <w:t>PTSBA</w:t>
            </w:r>
            <w:r>
              <w:t>.</w:t>
            </w:r>
          </w:p>
          <w:p w:rsidR="00DD6133" w:rsidRDefault="00DD6133"/>
          <w:p w:rsidR="00DD6133" w:rsidRDefault="00DD6133">
            <w:r>
              <w:t xml:space="preserve">The student will configure </w:t>
            </w:r>
            <w:r w:rsidR="00B859BB">
              <w:t xml:space="preserve">LAN </w:t>
            </w:r>
            <w:r w:rsidR="008841F9">
              <w:t>Switch</w:t>
            </w:r>
            <w:ins w:id="2" w:author="mbenson" w:date="2013-03-18T14:34:00Z">
              <w:r w:rsidR="00B859BB">
                <w:t xml:space="preserve"> </w:t>
              </w:r>
            </w:ins>
            <w:r w:rsidR="008841F9">
              <w:t xml:space="preserve">2 </w:t>
            </w:r>
            <w:r>
              <w:t>and Router</w:t>
            </w:r>
            <w:r w:rsidR="008841F9">
              <w:t>0</w:t>
            </w:r>
            <w:r>
              <w:t xml:space="preserve"> through a console connection only. PC1</w:t>
            </w:r>
            <w:ins w:id="3" w:author="mbenson" w:date="2013-03-17T13:05:00Z">
              <w:r w:rsidR="008841F9">
                <w:t>,</w:t>
              </w:r>
            </w:ins>
            <w:r>
              <w:t xml:space="preserve"> </w:t>
            </w:r>
            <w:r w:rsidR="005C1260">
              <w:t>PC2,</w:t>
            </w:r>
            <w:r w:rsidR="008841F9">
              <w:t xml:space="preserve"> PC3, and the TFTP server </w:t>
            </w:r>
            <w:r>
              <w:t xml:space="preserve">will </w:t>
            </w:r>
            <w:r w:rsidR="008841F9">
              <w:t xml:space="preserve">all </w:t>
            </w:r>
            <w:r>
              <w:t>be accessible for IP addressing and verification.</w:t>
            </w:r>
            <w:r w:rsidR="00B859BB">
              <w:t xml:space="preserve"> The router and all hosts except for LAN 2 Switch require the configuration of both IPv4 and IPv6 addresses</w:t>
            </w:r>
            <w:r>
              <w:t>.</w:t>
            </w:r>
          </w:p>
          <w:p w:rsidR="00B859BB" w:rsidRDefault="00B859BB"/>
          <w:p w:rsidR="00B859BB" w:rsidRDefault="00B859BB">
            <w:r>
              <w:t>LAN Switch 1 will not be accessible for configuration in the final activity</w:t>
            </w:r>
          </w:p>
          <w:p w:rsidR="00DD6133" w:rsidRDefault="00DD6133"/>
          <w:p w:rsidR="005C1260" w:rsidRDefault="00A76936">
            <w:pPr>
              <w:rPr>
                <w:b/>
              </w:rPr>
            </w:pPr>
            <w:r>
              <w:rPr>
                <w:b/>
              </w:rPr>
              <w:t xml:space="preserve">Generic </w:t>
            </w:r>
            <w:r w:rsidR="00DD6133">
              <w:rPr>
                <w:b/>
              </w:rPr>
              <w:t>Initial Topology:</w:t>
            </w:r>
            <w:r w:rsidR="008B5D37">
              <w:rPr>
                <w:noProof/>
              </w:rPr>
              <w:t xml:space="preserve"> </w:t>
            </w:r>
            <w:r w:rsidR="005C1260">
              <w:rPr>
                <w:noProof/>
              </w:rPr>
              <w:drawing>
                <wp:inline distT="0" distB="0" distL="0" distR="0" wp14:anchorId="77E92ACE" wp14:editId="471C1978">
                  <wp:extent cx="5534797" cy="2391109"/>
                  <wp:effectExtent l="171450" t="171450" r="351790" b="3524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2391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D6133" w:rsidRDefault="00DD6133"/>
          <w:p w:rsidR="00DD6133" w:rsidRDefault="00DD6133"/>
          <w:p w:rsidR="00DD6133" w:rsidRDefault="00A76936">
            <w:pPr>
              <w:rPr>
                <w:b/>
              </w:rPr>
            </w:pPr>
            <w:r>
              <w:rPr>
                <w:b/>
              </w:rPr>
              <w:t xml:space="preserve">Generic </w:t>
            </w:r>
            <w:r w:rsidR="00DD6133">
              <w:rPr>
                <w:b/>
              </w:rPr>
              <w:t>Answer Topology:</w:t>
            </w:r>
          </w:p>
          <w:p w:rsidR="00DD6133" w:rsidRDefault="00DD6133">
            <w:pPr>
              <w:rPr>
                <w:b/>
              </w:rPr>
            </w:pPr>
          </w:p>
          <w:p w:rsidR="00DD6133" w:rsidRDefault="005C1260">
            <w:r>
              <w:rPr>
                <w:noProof/>
              </w:rPr>
              <w:drawing>
                <wp:inline distT="0" distB="0" distL="0" distR="0" wp14:anchorId="50438274" wp14:editId="48F08A36">
                  <wp:extent cx="5696745" cy="2534004"/>
                  <wp:effectExtent l="171450" t="171450" r="361315" b="3429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2534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76936" w:rsidRPr="00A76936" w:rsidRDefault="00A76936">
            <w:pPr>
              <w:rPr>
                <w:b/>
              </w:rPr>
            </w:pPr>
          </w:p>
        </w:tc>
      </w:tr>
      <w:tr w:rsidR="00DD6133" w:rsidTr="00886968">
        <w:tc>
          <w:tcPr>
            <w:tcW w:w="2039" w:type="dxa"/>
          </w:tcPr>
          <w:p w:rsidR="00DD6133" w:rsidRDefault="00DD6133">
            <w:pPr>
              <w:tabs>
                <w:tab w:val="left" w:pos="1932"/>
              </w:tabs>
              <w:jc w:val="right"/>
              <w:rPr>
                <w:b/>
              </w:rPr>
            </w:pPr>
            <w:r>
              <w:rPr>
                <w:b/>
              </w:rPr>
              <w:lastRenderedPageBreak/>
              <w:t>Attributes:</w:t>
            </w:r>
          </w:p>
        </w:tc>
        <w:tc>
          <w:tcPr>
            <w:tcW w:w="12001" w:type="dxa"/>
          </w:tcPr>
          <w:p w:rsidR="006A7E52" w:rsidRPr="006A7E52" w:rsidRDefault="006A7E52" w:rsidP="006A7E52">
            <w:pPr>
              <w:spacing w:before="100" w:beforeAutospacing="1" w:after="100" w:afterAutospacing="1"/>
            </w:pPr>
            <w:r>
              <w:t xml:space="preserve">The </w:t>
            </w:r>
            <w:r w:rsidR="00B44E9A">
              <w:t>PTSA</w:t>
            </w:r>
            <w:r>
              <w:t xml:space="preserve"> is available through the </w:t>
            </w:r>
            <w:r w:rsidR="00084C9D">
              <w:t xml:space="preserve">Networking Academy CCNAv7 Introduction to Networks Course </w:t>
            </w:r>
            <w:r>
              <w:t xml:space="preserve">and is activated in </w:t>
            </w:r>
            <w:proofErr w:type="gramStart"/>
            <w:r>
              <w:t>exactly the same</w:t>
            </w:r>
            <w:proofErr w:type="gramEnd"/>
            <w:r>
              <w:t xml:space="preserve"> manner as all </w:t>
            </w:r>
            <w:r w:rsidR="00084C9D">
              <w:t>other</w:t>
            </w:r>
            <w:r>
              <w:t xml:space="preserve"> course exams.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52"/>
              <w:gridCol w:w="2952"/>
            </w:tblGrid>
            <w:tr w:rsidR="006A7E52">
              <w:tc>
                <w:tcPr>
                  <w:tcW w:w="2952" w:type="dxa"/>
                </w:tcPr>
                <w:p w:rsidR="006A7E52" w:rsidRPr="00084C9D" w:rsidRDefault="006A7E52" w:rsidP="00712C49">
                  <w:pPr>
                    <w:rPr>
                      <w:b/>
                    </w:rPr>
                  </w:pPr>
                  <w:r w:rsidRPr="00084C9D">
                    <w:rPr>
                      <w:b/>
                    </w:rPr>
                    <w:t>Attribute</w:t>
                  </w:r>
                </w:p>
              </w:tc>
              <w:tc>
                <w:tcPr>
                  <w:tcW w:w="2952" w:type="dxa"/>
                </w:tcPr>
                <w:p w:rsidR="006A7E52" w:rsidRPr="00084C9D" w:rsidRDefault="006A7E52" w:rsidP="00712C49">
                  <w:pPr>
                    <w:rPr>
                      <w:b/>
                    </w:rPr>
                  </w:pPr>
                  <w:r w:rsidRPr="00084C9D">
                    <w:rPr>
                      <w:b/>
                    </w:rPr>
                    <w:t>Standard Value</w:t>
                  </w:r>
                </w:p>
              </w:tc>
            </w:tr>
            <w:tr w:rsidR="006A7E52">
              <w:tc>
                <w:tcPr>
                  <w:tcW w:w="2952" w:type="dxa"/>
                </w:tcPr>
                <w:p w:rsidR="006A7E52" w:rsidRDefault="006A7E52" w:rsidP="00712C49">
                  <w:r>
                    <w:t>Exam Title</w:t>
                  </w:r>
                </w:p>
              </w:tc>
              <w:tc>
                <w:tcPr>
                  <w:tcW w:w="2952" w:type="dxa"/>
                </w:tcPr>
                <w:p w:rsidR="006A7E52" w:rsidRDefault="00CF607C" w:rsidP="00712C49">
                  <w:r w:rsidRPr="00CF607C">
                    <w:t>ITNv7 Final Packet Tracer Skills Assessment (PTSA)</w:t>
                  </w:r>
                </w:p>
              </w:tc>
            </w:tr>
            <w:tr w:rsidR="00B44E9A">
              <w:tc>
                <w:tcPr>
                  <w:tcW w:w="2952" w:type="dxa"/>
                </w:tcPr>
                <w:p w:rsidR="00B44E9A" w:rsidRDefault="00B44E9A" w:rsidP="00712C49">
                  <w:r>
                    <w:t>Form</w:t>
                  </w:r>
                </w:p>
              </w:tc>
              <w:tc>
                <w:tcPr>
                  <w:tcW w:w="2952" w:type="dxa"/>
                </w:tcPr>
                <w:p w:rsidR="00B44E9A" w:rsidRDefault="00B44E9A">
                  <w:r>
                    <w:t>Form</w:t>
                  </w:r>
                  <w:r w:rsidR="00B00EDC">
                    <w:t xml:space="preserve"> A</w:t>
                  </w:r>
                </w:p>
              </w:tc>
            </w:tr>
            <w:tr w:rsidR="006A7E52">
              <w:tc>
                <w:tcPr>
                  <w:tcW w:w="2952" w:type="dxa"/>
                </w:tcPr>
                <w:p w:rsidR="006A7E52" w:rsidRDefault="006A7E52" w:rsidP="00712C49">
                  <w:r>
                    <w:t>Max Activation Window</w:t>
                  </w:r>
                </w:p>
              </w:tc>
              <w:tc>
                <w:tcPr>
                  <w:tcW w:w="2952" w:type="dxa"/>
                </w:tcPr>
                <w:p w:rsidR="006A7E52" w:rsidRDefault="00CF607C" w:rsidP="00712C49">
                  <w:r>
                    <w:t>90</w:t>
                  </w:r>
                  <w:r w:rsidR="006A7E52">
                    <w:t xml:space="preserve"> days</w:t>
                  </w:r>
                </w:p>
              </w:tc>
            </w:tr>
            <w:tr w:rsidR="006A7E52">
              <w:tc>
                <w:tcPr>
                  <w:tcW w:w="2952" w:type="dxa"/>
                </w:tcPr>
                <w:p w:rsidR="006A7E52" w:rsidRDefault="006A7E52" w:rsidP="00712C49">
                  <w:r>
                    <w:t>Max Number of Attempts</w:t>
                  </w:r>
                </w:p>
              </w:tc>
              <w:tc>
                <w:tcPr>
                  <w:tcW w:w="2952" w:type="dxa"/>
                </w:tcPr>
                <w:p w:rsidR="006A7E52" w:rsidRDefault="00C449CE" w:rsidP="00712C49">
                  <w:r>
                    <w:t>4</w:t>
                  </w:r>
                  <w:r w:rsidR="006A7E52">
                    <w:t>0</w:t>
                  </w:r>
                </w:p>
              </w:tc>
            </w:tr>
            <w:tr w:rsidR="006A7E52">
              <w:tc>
                <w:tcPr>
                  <w:tcW w:w="2952" w:type="dxa"/>
                </w:tcPr>
                <w:p w:rsidR="006A7E52" w:rsidRDefault="006A7E52" w:rsidP="00712C49">
                  <w:r>
                    <w:t>Default Duration</w:t>
                  </w:r>
                </w:p>
              </w:tc>
              <w:tc>
                <w:tcPr>
                  <w:tcW w:w="2952" w:type="dxa"/>
                </w:tcPr>
                <w:p w:rsidR="006A7E52" w:rsidRDefault="006A7E52" w:rsidP="00712C49">
                  <w:r>
                    <w:t>2 hours</w:t>
                  </w:r>
                </w:p>
              </w:tc>
            </w:tr>
            <w:tr w:rsidR="006A7E52">
              <w:trPr>
                <w:trHeight w:val="350"/>
              </w:trPr>
              <w:tc>
                <w:tcPr>
                  <w:tcW w:w="2952" w:type="dxa"/>
                </w:tcPr>
                <w:p w:rsidR="006A7E52" w:rsidRDefault="006A7E52" w:rsidP="00712C49">
                  <w:r>
                    <w:t xml:space="preserve">Max Duration </w:t>
                  </w:r>
                </w:p>
              </w:tc>
              <w:tc>
                <w:tcPr>
                  <w:tcW w:w="2952" w:type="dxa"/>
                </w:tcPr>
                <w:p w:rsidR="006A7E52" w:rsidRDefault="006A7E52" w:rsidP="00712C49">
                  <w:r>
                    <w:t>10 hours</w:t>
                  </w:r>
                </w:p>
              </w:tc>
            </w:tr>
            <w:tr w:rsidR="006A7E52" w:rsidRPr="00151C06">
              <w:tc>
                <w:tcPr>
                  <w:tcW w:w="2952" w:type="dxa"/>
                </w:tcPr>
                <w:p w:rsidR="006A7E52" w:rsidRPr="00151C06" w:rsidRDefault="006A7E52" w:rsidP="00712C49">
                  <w:r>
                    <w:lastRenderedPageBreak/>
                    <w:t>Minimum duration</w:t>
                  </w:r>
                </w:p>
              </w:tc>
              <w:tc>
                <w:tcPr>
                  <w:tcW w:w="2952" w:type="dxa"/>
                </w:tcPr>
                <w:p w:rsidR="006A7E52" w:rsidRPr="00151C06" w:rsidRDefault="006A7E52" w:rsidP="00712C49">
                  <w:r>
                    <w:t>1 hour</w:t>
                  </w:r>
                </w:p>
              </w:tc>
            </w:tr>
          </w:tbl>
          <w:p w:rsidR="006A7E52" w:rsidRPr="00151C06" w:rsidRDefault="006A7E52" w:rsidP="006A7E52">
            <w:pPr>
              <w:tabs>
                <w:tab w:val="left" w:pos="3065"/>
                <w:tab w:val="left" w:pos="6017"/>
              </w:tabs>
              <w:ind w:left="113"/>
            </w:pPr>
          </w:p>
          <w:p w:rsidR="00DD6133" w:rsidRDefault="00DD6133"/>
        </w:tc>
      </w:tr>
    </w:tbl>
    <w:p w:rsidR="00B15CA9" w:rsidRDefault="00B15CA9" w:rsidP="008B5D37">
      <w:pPr>
        <w:rPr>
          <w:rFonts w:cs="Arial"/>
          <w:kern w:val="28"/>
          <w:sz w:val="22"/>
          <w:szCs w:val="26"/>
        </w:rPr>
      </w:pPr>
    </w:p>
    <w:sectPr w:rsidR="00B15CA9" w:rsidSect="00A000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080" w:right="907" w:bottom="1080" w:left="115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03C" w:rsidRDefault="00E2103C">
      <w:r>
        <w:separator/>
      </w:r>
    </w:p>
  </w:endnote>
  <w:endnote w:type="continuationSeparator" w:id="0">
    <w:p w:rsidR="00E2103C" w:rsidRDefault="00E2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97" w:rsidRDefault="00877797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ins w:id="4" w:author="mbenson" w:date="2013-03-17T15:58:00Z">
      <w:r>
        <w:rPr>
          <w:noProof/>
          <w:sz w:val="16"/>
        </w:rPr>
        <w:t>1</w:t>
      </w:r>
    </w:ins>
    <w:del w:id="5" w:author="mbenson" w:date="2013-03-17T15:58:00Z">
      <w:r w:rsidDel="005C1260">
        <w:rPr>
          <w:noProof/>
          <w:sz w:val="16"/>
        </w:rPr>
        <w:delText>13</w:delText>
      </w:r>
    </w:del>
    <w:r>
      <w:rPr>
        <w:sz w:val="16"/>
      </w:rPr>
      <w:fldChar w:fldCharType="end"/>
    </w:r>
    <w:r>
      <w:rPr>
        <w:sz w:val="16"/>
      </w:rPr>
      <w:tab/>
      <w:t>CCNP 1: Advanced Routing v3.0 - Lab 1.4.1</w:t>
    </w:r>
    <w:r>
      <w:rPr>
        <w:sz w:val="16"/>
      </w:rPr>
      <w:tab/>
      <w:t xml:space="preserve">Copyright </w:t>
    </w:r>
    <w:r>
      <w:rPr>
        <w:sz w:val="16"/>
      </w:rPr>
      <w:sym w:font="Symbol" w:char="F0D3"/>
    </w:r>
    <w:r>
      <w:rPr>
        <w:sz w:val="16"/>
      </w:rPr>
      <w:t xml:space="preserve"> 2003, Cisco Systems, Inc.</w:t>
    </w:r>
  </w:p>
  <w:p w:rsidR="00877797" w:rsidRDefault="00877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97" w:rsidRDefault="00877797" w:rsidP="00A0009F">
    <w:pPr>
      <w:pStyle w:val="Footer"/>
      <w:tabs>
        <w:tab w:val="clear" w:pos="4320"/>
        <w:tab w:val="clear" w:pos="8640"/>
        <w:tab w:val="right" w:pos="13781"/>
      </w:tabs>
      <w:rPr>
        <w:sz w:val="14"/>
      </w:rPr>
    </w:pPr>
    <w:r>
      <w:rPr>
        <w:sz w:val="14"/>
      </w:rPr>
      <w:t xml:space="preserve">All contents are Copyright © </w:t>
    </w:r>
    <w:r w:rsidR="00084C9D">
      <w:rPr>
        <w:sz w:val="14"/>
      </w:rPr>
      <w:t>2019</w:t>
    </w:r>
    <w:r>
      <w:rPr>
        <w:sz w:val="14"/>
      </w:rPr>
      <w:t xml:space="preserve"> Cisco Systems, Inc. All rights reserved. This document is Cisco Public Information.</w:t>
    </w:r>
    <w:r>
      <w:rPr>
        <w:sz w:val="14"/>
      </w:rPr>
      <w:tab/>
      <w:t xml:space="preserve">Page </w:t>
    </w:r>
    <w:r>
      <w:rPr>
        <w:sz w:val="14"/>
      </w:rPr>
      <w:fldChar w:fldCharType="begin"/>
    </w:r>
    <w:r>
      <w:rPr>
        <w:sz w:val="14"/>
      </w:rPr>
      <w:instrText xml:space="preserve"> PAGE </w:instrText>
    </w:r>
    <w:r>
      <w:rPr>
        <w:sz w:val="14"/>
      </w:rPr>
      <w:fldChar w:fldCharType="separate"/>
    </w:r>
    <w:r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rPr>
        <w:sz w:val="14"/>
      </w:rPr>
      <w:fldChar w:fldCharType="begin"/>
    </w:r>
    <w:r>
      <w:rPr>
        <w:sz w:val="14"/>
      </w:rPr>
      <w:instrText xml:space="preserve"> NUMPAGES </w:instrText>
    </w:r>
    <w:r>
      <w:rPr>
        <w:sz w:val="14"/>
      </w:rPr>
      <w:fldChar w:fldCharType="separate"/>
    </w:r>
    <w:r>
      <w:rPr>
        <w:noProof/>
        <w:sz w:val="14"/>
      </w:rPr>
      <w:t>30</w:t>
    </w:r>
    <w:r>
      <w:rPr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97" w:rsidRDefault="00877797">
    <w:pPr>
      <w:pStyle w:val="Footer"/>
      <w:tabs>
        <w:tab w:val="clear" w:pos="8640"/>
        <w:tab w:val="right" w:pos="9990"/>
      </w:tabs>
      <w:rPr>
        <w:sz w:val="14"/>
      </w:rPr>
    </w:pPr>
    <w:r>
      <w:rPr>
        <w:sz w:val="14"/>
      </w:rPr>
      <w:t>All contents are Copyright © 1992–2009 Cisco Systems, Inc. All rights reserved. This document is Cisco Public Information.</w:t>
    </w:r>
    <w:r>
      <w:rPr>
        <w:sz w:val="14"/>
      </w:rPr>
      <w:tab/>
      <w:t xml:space="preserve">Page </w:t>
    </w:r>
    <w:r>
      <w:rPr>
        <w:sz w:val="14"/>
      </w:rPr>
      <w:fldChar w:fldCharType="begin"/>
    </w:r>
    <w:r>
      <w:rPr>
        <w:sz w:val="14"/>
      </w:rPr>
      <w:instrText xml:space="preserve"> PAGE </w:instrText>
    </w:r>
    <w:r>
      <w:rPr>
        <w:sz w:val="14"/>
      </w:rPr>
      <w:fldChar w:fldCharType="separate"/>
    </w:r>
    <w:r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rPr>
        <w:sz w:val="14"/>
      </w:rPr>
      <w:fldChar w:fldCharType="begin"/>
    </w:r>
    <w:r>
      <w:rPr>
        <w:sz w:val="14"/>
      </w:rPr>
      <w:instrText xml:space="preserve"> NUMPAGES </w:instrText>
    </w:r>
    <w:r>
      <w:rPr>
        <w:sz w:val="14"/>
      </w:rPr>
      <w:fldChar w:fldCharType="separate"/>
    </w:r>
    <w:ins w:id="6" w:author="mbenson" w:date="2013-03-17T15:58:00Z">
      <w:r>
        <w:rPr>
          <w:noProof/>
          <w:sz w:val="14"/>
        </w:rPr>
        <w:t>1</w:t>
      </w:r>
    </w:ins>
    <w:del w:id="7" w:author="mbenson" w:date="2013-03-17T15:58:00Z">
      <w:r w:rsidDel="005C1260">
        <w:rPr>
          <w:noProof/>
          <w:sz w:val="14"/>
        </w:rPr>
        <w:delText>13</w:delText>
      </w:r>
    </w:del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03C" w:rsidRDefault="00E2103C">
      <w:r>
        <w:separator/>
      </w:r>
    </w:p>
  </w:footnote>
  <w:footnote w:type="continuationSeparator" w:id="0">
    <w:p w:rsidR="00E2103C" w:rsidRDefault="00E2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97" w:rsidRDefault="00084C9D" w:rsidP="00084C9D">
    <w:pPr>
      <w:ind w:right="108"/>
    </w:pPr>
    <w:r>
      <w:rPr>
        <w:noProof/>
      </w:rPr>
      <w:drawing>
        <wp:inline distT="0" distB="0" distL="0" distR="0" wp14:anchorId="3DC25D8F" wp14:editId="648C01C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97" w:rsidRDefault="0087779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6609715</wp:posOffset>
          </wp:positionH>
          <wp:positionV relativeFrom="paragraph">
            <wp:posOffset>310515</wp:posOffset>
          </wp:positionV>
          <wp:extent cx="2133600" cy="314325"/>
          <wp:effectExtent l="19050" t="0" r="0" b="0"/>
          <wp:wrapSquare wrapText="bothSides"/>
          <wp:docPr id="1" name="Picture 1" descr="Cisco_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_New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D6006"/>
    <w:multiLevelType w:val="hybridMultilevel"/>
    <w:tmpl w:val="42C844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4143B"/>
    <w:multiLevelType w:val="multilevel"/>
    <w:tmpl w:val="830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133E1"/>
    <w:multiLevelType w:val="hybridMultilevel"/>
    <w:tmpl w:val="3DC646D2"/>
    <w:lvl w:ilvl="0" w:tplc="9FCA8D2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E481A9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71F08B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AF2487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CAB403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50D8CE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41E7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AD442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71031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65638CD"/>
    <w:multiLevelType w:val="multilevel"/>
    <w:tmpl w:val="AC7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841371"/>
    <w:multiLevelType w:val="hybridMultilevel"/>
    <w:tmpl w:val="8D5E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710C7"/>
    <w:multiLevelType w:val="hybridMultilevel"/>
    <w:tmpl w:val="99C0D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10EB2"/>
    <w:multiLevelType w:val="multilevel"/>
    <w:tmpl w:val="DB2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8204B"/>
    <w:multiLevelType w:val="hybridMultilevel"/>
    <w:tmpl w:val="835A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24F29"/>
    <w:multiLevelType w:val="hybridMultilevel"/>
    <w:tmpl w:val="312CE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A20817"/>
    <w:multiLevelType w:val="multilevel"/>
    <w:tmpl w:val="FC58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C23AAC"/>
    <w:multiLevelType w:val="multilevel"/>
    <w:tmpl w:val="3F60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6E7121"/>
    <w:multiLevelType w:val="multilevel"/>
    <w:tmpl w:val="9684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31943"/>
    <w:multiLevelType w:val="hybridMultilevel"/>
    <w:tmpl w:val="12A0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86739"/>
    <w:multiLevelType w:val="multilevel"/>
    <w:tmpl w:val="9AA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1B163A"/>
    <w:multiLevelType w:val="multilevel"/>
    <w:tmpl w:val="ADB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853D2"/>
    <w:multiLevelType w:val="hybridMultilevel"/>
    <w:tmpl w:val="B0A2B6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1C979ED"/>
    <w:multiLevelType w:val="hybridMultilevel"/>
    <w:tmpl w:val="B7B6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780F"/>
    <w:multiLevelType w:val="multilevel"/>
    <w:tmpl w:val="459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542C61E5"/>
    <w:multiLevelType w:val="hybridMultilevel"/>
    <w:tmpl w:val="B742C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4F797B"/>
    <w:multiLevelType w:val="hybridMultilevel"/>
    <w:tmpl w:val="748CB9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EF26C6"/>
    <w:multiLevelType w:val="hybridMultilevel"/>
    <w:tmpl w:val="8458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0321"/>
    <w:multiLevelType w:val="hybridMultilevel"/>
    <w:tmpl w:val="64CEA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A2014F"/>
    <w:multiLevelType w:val="multilevel"/>
    <w:tmpl w:val="E04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0928D3"/>
    <w:multiLevelType w:val="hybridMultilevel"/>
    <w:tmpl w:val="9DBE1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67C7D15"/>
    <w:multiLevelType w:val="multilevel"/>
    <w:tmpl w:val="BB4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D2702"/>
    <w:multiLevelType w:val="hybridMultilevel"/>
    <w:tmpl w:val="D908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33E90"/>
    <w:multiLevelType w:val="multilevel"/>
    <w:tmpl w:val="EA66E60C"/>
    <w:name w:val="NetAcadNumbering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5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5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5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EDA7714"/>
    <w:multiLevelType w:val="hybridMultilevel"/>
    <w:tmpl w:val="1D627D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1F72C7"/>
    <w:multiLevelType w:val="hybridMultilevel"/>
    <w:tmpl w:val="F9F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41F9"/>
    <w:multiLevelType w:val="multilevel"/>
    <w:tmpl w:val="567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050B"/>
    <w:multiLevelType w:val="multilevel"/>
    <w:tmpl w:val="2B4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3"/>
  </w:num>
  <w:num w:numId="4">
    <w:abstractNumId w:val="27"/>
  </w:num>
  <w:num w:numId="5">
    <w:abstractNumId w:val="30"/>
  </w:num>
  <w:num w:numId="6">
    <w:abstractNumId w:val="13"/>
  </w:num>
  <w:num w:numId="7">
    <w:abstractNumId w:val="8"/>
  </w:num>
  <w:num w:numId="8">
    <w:abstractNumId w:val="10"/>
  </w:num>
  <w:num w:numId="9">
    <w:abstractNumId w:val="24"/>
  </w:num>
  <w:num w:numId="10">
    <w:abstractNumId w:val="11"/>
  </w:num>
  <w:num w:numId="11">
    <w:abstractNumId w:val="12"/>
  </w:num>
  <w:num w:numId="12">
    <w:abstractNumId w:val="14"/>
  </w:num>
  <w:num w:numId="13">
    <w:abstractNumId w:val="2"/>
  </w:num>
  <w:num w:numId="14">
    <w:abstractNumId w:val="4"/>
  </w:num>
  <w:num w:numId="15">
    <w:abstractNumId w:val="5"/>
  </w:num>
  <w:num w:numId="16">
    <w:abstractNumId w:val="21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1"/>
  </w:num>
  <w:num w:numId="22">
    <w:abstractNumId w:val="29"/>
  </w:num>
  <w:num w:numId="23">
    <w:abstractNumId w:val="25"/>
  </w:num>
  <w:num w:numId="24">
    <w:abstractNumId w:val="9"/>
  </w:num>
  <w:num w:numId="25">
    <w:abstractNumId w:val="6"/>
  </w:num>
  <w:num w:numId="26">
    <w:abstractNumId w:val="23"/>
  </w:num>
  <w:num w:numId="27">
    <w:abstractNumId w:val="15"/>
  </w:num>
  <w:num w:numId="28">
    <w:abstractNumId w:val="7"/>
  </w:num>
  <w:num w:numId="29">
    <w:abstractNumId w:val="18"/>
  </w:num>
  <w:num w:numId="30">
    <w:abstractNumId w:val="26"/>
  </w:num>
  <w:num w:numId="31">
    <w:abstractNumId w:val="31"/>
  </w:num>
  <w:num w:numId="32">
    <w:abstractNumId w:val="32"/>
  </w:num>
  <w:num w:numId="33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A02"/>
    <w:rsid w:val="00000FB0"/>
    <w:rsid w:val="00001BAE"/>
    <w:rsid w:val="000039E6"/>
    <w:rsid w:val="00007172"/>
    <w:rsid w:val="0001480A"/>
    <w:rsid w:val="000158CE"/>
    <w:rsid w:val="00015BE3"/>
    <w:rsid w:val="00022346"/>
    <w:rsid w:val="000251DE"/>
    <w:rsid w:val="0003798B"/>
    <w:rsid w:val="000404E8"/>
    <w:rsid w:val="000425CC"/>
    <w:rsid w:val="0004728A"/>
    <w:rsid w:val="00052C4C"/>
    <w:rsid w:val="00077AFE"/>
    <w:rsid w:val="00084C9D"/>
    <w:rsid w:val="00094699"/>
    <w:rsid w:val="00094B58"/>
    <w:rsid w:val="00094ED1"/>
    <w:rsid w:val="000A286D"/>
    <w:rsid w:val="000A79E6"/>
    <w:rsid w:val="000E0319"/>
    <w:rsid w:val="000E5F93"/>
    <w:rsid w:val="000F6DF3"/>
    <w:rsid w:val="00104768"/>
    <w:rsid w:val="0011397A"/>
    <w:rsid w:val="00116C3C"/>
    <w:rsid w:val="001204B0"/>
    <w:rsid w:val="001327BB"/>
    <w:rsid w:val="00134924"/>
    <w:rsid w:val="001433D2"/>
    <w:rsid w:val="00165BC9"/>
    <w:rsid w:val="00172C50"/>
    <w:rsid w:val="00193D01"/>
    <w:rsid w:val="00194E42"/>
    <w:rsid w:val="001A040B"/>
    <w:rsid w:val="001A0CDD"/>
    <w:rsid w:val="001B56AA"/>
    <w:rsid w:val="001C2970"/>
    <w:rsid w:val="001D41D2"/>
    <w:rsid w:val="00201944"/>
    <w:rsid w:val="00235A02"/>
    <w:rsid w:val="002517E4"/>
    <w:rsid w:val="002528AE"/>
    <w:rsid w:val="002624B1"/>
    <w:rsid w:val="00274BAF"/>
    <w:rsid w:val="00280E37"/>
    <w:rsid w:val="002909CE"/>
    <w:rsid w:val="00293B37"/>
    <w:rsid w:val="00294258"/>
    <w:rsid w:val="002A6D18"/>
    <w:rsid w:val="002B21A1"/>
    <w:rsid w:val="002B7B86"/>
    <w:rsid w:val="002D59D8"/>
    <w:rsid w:val="002D74BB"/>
    <w:rsid w:val="002F074A"/>
    <w:rsid w:val="002F2EC9"/>
    <w:rsid w:val="002F4DBE"/>
    <w:rsid w:val="00304E91"/>
    <w:rsid w:val="00307B3C"/>
    <w:rsid w:val="003121EE"/>
    <w:rsid w:val="003220A3"/>
    <w:rsid w:val="00335FA2"/>
    <w:rsid w:val="003630E2"/>
    <w:rsid w:val="00363291"/>
    <w:rsid w:val="00364626"/>
    <w:rsid w:val="00377FD0"/>
    <w:rsid w:val="00381B8F"/>
    <w:rsid w:val="003C1413"/>
    <w:rsid w:val="003C720E"/>
    <w:rsid w:val="003D0A92"/>
    <w:rsid w:val="003D5DA0"/>
    <w:rsid w:val="003F1457"/>
    <w:rsid w:val="00403638"/>
    <w:rsid w:val="00412CC6"/>
    <w:rsid w:val="00415ED5"/>
    <w:rsid w:val="00425230"/>
    <w:rsid w:val="00430FC5"/>
    <w:rsid w:val="0044449F"/>
    <w:rsid w:val="00453FC8"/>
    <w:rsid w:val="004546ED"/>
    <w:rsid w:val="00467E2A"/>
    <w:rsid w:val="00472F29"/>
    <w:rsid w:val="00486048"/>
    <w:rsid w:val="00490CE8"/>
    <w:rsid w:val="004A574B"/>
    <w:rsid w:val="004B4917"/>
    <w:rsid w:val="004D2D1C"/>
    <w:rsid w:val="004E7896"/>
    <w:rsid w:val="00500804"/>
    <w:rsid w:val="005276F9"/>
    <w:rsid w:val="0053045D"/>
    <w:rsid w:val="005326B2"/>
    <w:rsid w:val="005416BA"/>
    <w:rsid w:val="005430CF"/>
    <w:rsid w:val="00543170"/>
    <w:rsid w:val="00545F3A"/>
    <w:rsid w:val="00553DE5"/>
    <w:rsid w:val="005575EB"/>
    <w:rsid w:val="00572671"/>
    <w:rsid w:val="00580509"/>
    <w:rsid w:val="00583E65"/>
    <w:rsid w:val="00587792"/>
    <w:rsid w:val="00593797"/>
    <w:rsid w:val="005A27CE"/>
    <w:rsid w:val="005A52DA"/>
    <w:rsid w:val="005A69A2"/>
    <w:rsid w:val="005A7D98"/>
    <w:rsid w:val="005B3436"/>
    <w:rsid w:val="005B6DA9"/>
    <w:rsid w:val="005C1260"/>
    <w:rsid w:val="005D30CD"/>
    <w:rsid w:val="005D7657"/>
    <w:rsid w:val="005E01DE"/>
    <w:rsid w:val="005E13CA"/>
    <w:rsid w:val="00604511"/>
    <w:rsid w:val="0061650D"/>
    <w:rsid w:val="00630092"/>
    <w:rsid w:val="00651DD7"/>
    <w:rsid w:val="00664386"/>
    <w:rsid w:val="00666738"/>
    <w:rsid w:val="00670350"/>
    <w:rsid w:val="00671A95"/>
    <w:rsid w:val="00674613"/>
    <w:rsid w:val="00674CA4"/>
    <w:rsid w:val="006751E2"/>
    <w:rsid w:val="00682D6A"/>
    <w:rsid w:val="006A3424"/>
    <w:rsid w:val="006A615F"/>
    <w:rsid w:val="006A7E52"/>
    <w:rsid w:val="006B62F9"/>
    <w:rsid w:val="006B6A8B"/>
    <w:rsid w:val="006C198B"/>
    <w:rsid w:val="006C1E8D"/>
    <w:rsid w:val="006C370F"/>
    <w:rsid w:val="006D1E3B"/>
    <w:rsid w:val="006D73A7"/>
    <w:rsid w:val="006D7D86"/>
    <w:rsid w:val="006F448E"/>
    <w:rsid w:val="006F4F05"/>
    <w:rsid w:val="006F65CF"/>
    <w:rsid w:val="00701283"/>
    <w:rsid w:val="00712C49"/>
    <w:rsid w:val="00721EF6"/>
    <w:rsid w:val="00725EA3"/>
    <w:rsid w:val="00726565"/>
    <w:rsid w:val="00731819"/>
    <w:rsid w:val="0074148A"/>
    <w:rsid w:val="00746A86"/>
    <w:rsid w:val="00747038"/>
    <w:rsid w:val="00757511"/>
    <w:rsid w:val="00762C63"/>
    <w:rsid w:val="00772857"/>
    <w:rsid w:val="00795923"/>
    <w:rsid w:val="007A740B"/>
    <w:rsid w:val="007A7A10"/>
    <w:rsid w:val="007B13E7"/>
    <w:rsid w:val="007B5EA5"/>
    <w:rsid w:val="007B670F"/>
    <w:rsid w:val="007C054D"/>
    <w:rsid w:val="007C19CD"/>
    <w:rsid w:val="007C3771"/>
    <w:rsid w:val="007D1FA0"/>
    <w:rsid w:val="007D77E0"/>
    <w:rsid w:val="007E03D0"/>
    <w:rsid w:val="007E2820"/>
    <w:rsid w:val="00806619"/>
    <w:rsid w:val="00812BC8"/>
    <w:rsid w:val="008311C0"/>
    <w:rsid w:val="008322C6"/>
    <w:rsid w:val="008377D7"/>
    <w:rsid w:val="00840002"/>
    <w:rsid w:val="008403F2"/>
    <w:rsid w:val="00842AAF"/>
    <w:rsid w:val="00851D90"/>
    <w:rsid w:val="008537CB"/>
    <w:rsid w:val="0086712E"/>
    <w:rsid w:val="00877797"/>
    <w:rsid w:val="008841F9"/>
    <w:rsid w:val="00886968"/>
    <w:rsid w:val="00886D41"/>
    <w:rsid w:val="00891A36"/>
    <w:rsid w:val="00894984"/>
    <w:rsid w:val="00895EFE"/>
    <w:rsid w:val="008965BC"/>
    <w:rsid w:val="008977B7"/>
    <w:rsid w:val="008A1055"/>
    <w:rsid w:val="008A2159"/>
    <w:rsid w:val="008A3C31"/>
    <w:rsid w:val="008B317C"/>
    <w:rsid w:val="008B5D37"/>
    <w:rsid w:val="008C35A9"/>
    <w:rsid w:val="008D090F"/>
    <w:rsid w:val="008D39FB"/>
    <w:rsid w:val="008E1412"/>
    <w:rsid w:val="00904D0B"/>
    <w:rsid w:val="009173B8"/>
    <w:rsid w:val="00933312"/>
    <w:rsid w:val="00934D55"/>
    <w:rsid w:val="009434BD"/>
    <w:rsid w:val="0095110F"/>
    <w:rsid w:val="00961ED7"/>
    <w:rsid w:val="00965B51"/>
    <w:rsid w:val="009B2E8E"/>
    <w:rsid w:val="009B656A"/>
    <w:rsid w:val="009B660B"/>
    <w:rsid w:val="009C323D"/>
    <w:rsid w:val="009D2504"/>
    <w:rsid w:val="009D44EF"/>
    <w:rsid w:val="009E776B"/>
    <w:rsid w:val="009F1476"/>
    <w:rsid w:val="009F3877"/>
    <w:rsid w:val="009F6C36"/>
    <w:rsid w:val="00A0009F"/>
    <w:rsid w:val="00A0077A"/>
    <w:rsid w:val="00A23C05"/>
    <w:rsid w:val="00A57EBE"/>
    <w:rsid w:val="00A65B6D"/>
    <w:rsid w:val="00A6677D"/>
    <w:rsid w:val="00A6683D"/>
    <w:rsid w:val="00A76936"/>
    <w:rsid w:val="00A81DD0"/>
    <w:rsid w:val="00A919A4"/>
    <w:rsid w:val="00A9495F"/>
    <w:rsid w:val="00A960DC"/>
    <w:rsid w:val="00A965DB"/>
    <w:rsid w:val="00AA648F"/>
    <w:rsid w:val="00AB64A4"/>
    <w:rsid w:val="00AB7BD0"/>
    <w:rsid w:val="00AE09A0"/>
    <w:rsid w:val="00AE7E22"/>
    <w:rsid w:val="00AF3269"/>
    <w:rsid w:val="00AF6052"/>
    <w:rsid w:val="00B00EDC"/>
    <w:rsid w:val="00B05BD1"/>
    <w:rsid w:val="00B1205F"/>
    <w:rsid w:val="00B15CA9"/>
    <w:rsid w:val="00B23726"/>
    <w:rsid w:val="00B27AC6"/>
    <w:rsid w:val="00B34B2F"/>
    <w:rsid w:val="00B44E9A"/>
    <w:rsid w:val="00B55F30"/>
    <w:rsid w:val="00B61B08"/>
    <w:rsid w:val="00B71C1C"/>
    <w:rsid w:val="00B859BB"/>
    <w:rsid w:val="00B86133"/>
    <w:rsid w:val="00BB04E2"/>
    <w:rsid w:val="00BC0126"/>
    <w:rsid w:val="00BC2C31"/>
    <w:rsid w:val="00BC3F7A"/>
    <w:rsid w:val="00BC5A6E"/>
    <w:rsid w:val="00BE4B6D"/>
    <w:rsid w:val="00BF6ABF"/>
    <w:rsid w:val="00C105AB"/>
    <w:rsid w:val="00C23755"/>
    <w:rsid w:val="00C23DB7"/>
    <w:rsid w:val="00C2657A"/>
    <w:rsid w:val="00C449CE"/>
    <w:rsid w:val="00C638C6"/>
    <w:rsid w:val="00C64ABF"/>
    <w:rsid w:val="00C85662"/>
    <w:rsid w:val="00C940A4"/>
    <w:rsid w:val="00CB79FD"/>
    <w:rsid w:val="00CC0FA2"/>
    <w:rsid w:val="00CC4025"/>
    <w:rsid w:val="00CD1CAC"/>
    <w:rsid w:val="00CF0A9B"/>
    <w:rsid w:val="00CF3E22"/>
    <w:rsid w:val="00CF51E5"/>
    <w:rsid w:val="00CF607C"/>
    <w:rsid w:val="00D15CA8"/>
    <w:rsid w:val="00D20AD2"/>
    <w:rsid w:val="00D262BC"/>
    <w:rsid w:val="00D404B5"/>
    <w:rsid w:val="00D44695"/>
    <w:rsid w:val="00D56965"/>
    <w:rsid w:val="00D64CFF"/>
    <w:rsid w:val="00D65F53"/>
    <w:rsid w:val="00D93687"/>
    <w:rsid w:val="00DB5DFB"/>
    <w:rsid w:val="00DD2F07"/>
    <w:rsid w:val="00DD6133"/>
    <w:rsid w:val="00DE3A1A"/>
    <w:rsid w:val="00DE56CB"/>
    <w:rsid w:val="00DF0013"/>
    <w:rsid w:val="00DF6858"/>
    <w:rsid w:val="00E002AA"/>
    <w:rsid w:val="00E143BE"/>
    <w:rsid w:val="00E2103C"/>
    <w:rsid w:val="00E235B1"/>
    <w:rsid w:val="00E247D3"/>
    <w:rsid w:val="00E30756"/>
    <w:rsid w:val="00E5140A"/>
    <w:rsid w:val="00E85290"/>
    <w:rsid w:val="00E87E3D"/>
    <w:rsid w:val="00EF3415"/>
    <w:rsid w:val="00EF57CE"/>
    <w:rsid w:val="00F01EE0"/>
    <w:rsid w:val="00F03186"/>
    <w:rsid w:val="00F20590"/>
    <w:rsid w:val="00F31D33"/>
    <w:rsid w:val="00F4037D"/>
    <w:rsid w:val="00F4289C"/>
    <w:rsid w:val="00F4424E"/>
    <w:rsid w:val="00F5194B"/>
    <w:rsid w:val="00F834BB"/>
    <w:rsid w:val="00F92DE7"/>
    <w:rsid w:val="00F95EE6"/>
    <w:rsid w:val="00F967E9"/>
    <w:rsid w:val="00FA435D"/>
    <w:rsid w:val="00FA4A98"/>
    <w:rsid w:val="00FA5296"/>
    <w:rsid w:val="00FA6821"/>
    <w:rsid w:val="00FC1A0D"/>
    <w:rsid w:val="00FD0393"/>
    <w:rsid w:val="00FD28A0"/>
    <w:rsid w:val="00FF5A70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6391D"/>
  <w15:docId w15:val="{023DB012-443F-49FB-B274-F3A8CCC2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0013"/>
    <w:pPr>
      <w:spacing w:before="60" w:after="60"/>
    </w:pPr>
    <w:rPr>
      <w:rFonts w:ascii="Arial" w:hAnsi="Arial"/>
      <w:szCs w:val="24"/>
    </w:rPr>
  </w:style>
  <w:style w:type="paragraph" w:styleId="Heading1">
    <w:name w:val="heading 1"/>
    <w:next w:val="Normal"/>
    <w:qFormat/>
    <w:rsid w:val="00DF0013"/>
    <w:pPr>
      <w:keepNext/>
      <w:numPr>
        <w:numId w:val="1"/>
      </w:numPr>
      <w:spacing w:before="240"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Heading1"/>
    <w:next w:val="Normal"/>
    <w:qFormat/>
    <w:rsid w:val="00DF0013"/>
    <w:pPr>
      <w:numPr>
        <w:ilvl w:val="1"/>
      </w:numPr>
      <w:spacing w:before="120" w:after="12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5E13CA"/>
    <w:pPr>
      <w:numPr>
        <w:ilvl w:val="0"/>
        <w:numId w:val="0"/>
      </w:numPr>
      <w:outlineLvl w:val="2"/>
    </w:pPr>
    <w:rPr>
      <w:bCs w:val="0"/>
      <w:sz w:val="24"/>
      <w:szCs w:val="26"/>
    </w:rPr>
  </w:style>
  <w:style w:type="paragraph" w:styleId="Heading4">
    <w:name w:val="heading 4"/>
    <w:basedOn w:val="Heading3"/>
    <w:next w:val="Normal"/>
    <w:qFormat/>
    <w:rsid w:val="00DF001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DF0013"/>
    <w:pPr>
      <w:numPr>
        <w:ilvl w:val="4"/>
      </w:numPr>
      <w:outlineLvl w:val="4"/>
    </w:pPr>
    <w:rPr>
      <w:bCs w:val="0"/>
      <w:iCs w:val="0"/>
      <w:sz w:val="22"/>
      <w:szCs w:val="26"/>
    </w:rPr>
  </w:style>
  <w:style w:type="paragraph" w:styleId="Heading6">
    <w:name w:val="heading 6"/>
    <w:basedOn w:val="Heading5"/>
    <w:next w:val="Normal"/>
    <w:qFormat/>
    <w:rsid w:val="00DF0013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qFormat/>
    <w:rsid w:val="00DF0013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DF001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DF001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001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styleId="Footer">
    <w:name w:val="footer"/>
    <w:basedOn w:val="Normal"/>
    <w:rsid w:val="00DF001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rsid w:val="00DF0013"/>
    <w:pPr>
      <w:tabs>
        <w:tab w:val="left" w:pos="1080"/>
      </w:tabs>
      <w:spacing w:before="40" w:after="40"/>
    </w:pPr>
    <w:rPr>
      <w:szCs w:val="20"/>
    </w:rPr>
  </w:style>
  <w:style w:type="paragraph" w:styleId="BodyText">
    <w:name w:val="Body Text"/>
    <w:basedOn w:val="Normal"/>
    <w:rsid w:val="00DF0013"/>
    <w:pPr>
      <w:spacing w:after="120"/>
    </w:pPr>
    <w:rPr>
      <w:rFonts w:cs="Arial"/>
    </w:rPr>
  </w:style>
  <w:style w:type="character" w:customStyle="1" w:styleId="CharChar1">
    <w:name w:val="Char Char1"/>
    <w:basedOn w:val="DefaultParagraphFont"/>
    <w:rsid w:val="00DF0013"/>
    <w:rPr>
      <w:rFonts w:ascii="Arial" w:hAnsi="Arial" w:cs="Arial"/>
      <w:noProof w:val="0"/>
      <w:szCs w:val="24"/>
      <w:lang w:val="en-US" w:eastAsia="en-US" w:bidi="ar-SA"/>
    </w:rPr>
  </w:style>
  <w:style w:type="character" w:customStyle="1" w:styleId="TableTextChar">
    <w:name w:val="Table Text Char"/>
    <w:basedOn w:val="DefaultParagraphFont"/>
    <w:rsid w:val="00DF0013"/>
    <w:rPr>
      <w:rFonts w:ascii="Arial" w:hAnsi="Arial"/>
      <w:noProof w:val="0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DF0013"/>
    <w:rPr>
      <w:sz w:val="16"/>
      <w:szCs w:val="16"/>
    </w:rPr>
  </w:style>
  <w:style w:type="paragraph" w:styleId="CommentText">
    <w:name w:val="annotation text"/>
    <w:basedOn w:val="Normal"/>
    <w:semiHidden/>
    <w:rsid w:val="00DF0013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F0013"/>
    <w:rPr>
      <w:b/>
      <w:bCs/>
    </w:rPr>
  </w:style>
  <w:style w:type="paragraph" w:styleId="BalloonText">
    <w:name w:val="Balloon Text"/>
    <w:basedOn w:val="Normal"/>
    <w:semiHidden/>
    <w:rsid w:val="00DF0013"/>
    <w:rPr>
      <w:rFonts w:ascii="Tahoma" w:hAnsi="Tahoma" w:cs="Tahoma"/>
      <w:sz w:val="16"/>
      <w:szCs w:val="16"/>
    </w:rPr>
  </w:style>
  <w:style w:type="character" w:customStyle="1" w:styleId="content">
    <w:name w:val="content"/>
    <w:basedOn w:val="DefaultParagraphFont"/>
    <w:rsid w:val="00DF0013"/>
  </w:style>
  <w:style w:type="character" w:styleId="Hyperlink">
    <w:name w:val="Hyperlink"/>
    <w:basedOn w:val="DefaultParagraphFont"/>
    <w:rsid w:val="00DF0013"/>
    <w:rPr>
      <w:color w:val="0000FF"/>
      <w:u w:val="single"/>
    </w:rPr>
  </w:style>
  <w:style w:type="paragraph" w:styleId="DocumentMap">
    <w:name w:val="Document Map"/>
    <w:basedOn w:val="Normal"/>
    <w:semiHidden/>
    <w:rsid w:val="00DF0013"/>
    <w:pPr>
      <w:shd w:val="clear" w:color="auto" w:fill="000080"/>
    </w:pPr>
    <w:rPr>
      <w:rFonts w:ascii="Tahoma" w:hAnsi="Tahoma" w:cs="Tahoma"/>
      <w:szCs w:val="20"/>
    </w:rPr>
  </w:style>
  <w:style w:type="character" w:styleId="FollowedHyperlink">
    <w:name w:val="FollowedHyperlink"/>
    <w:basedOn w:val="DefaultParagraphFont"/>
    <w:rsid w:val="00DF0013"/>
    <w:rPr>
      <w:color w:val="800080"/>
      <w:u w:val="single"/>
    </w:rPr>
  </w:style>
  <w:style w:type="paragraph" w:customStyle="1" w:styleId="pbulletcmt">
    <w:name w:val="pbulletcmt"/>
    <w:basedOn w:val="Normal"/>
    <w:rsid w:val="00DF0013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ccmtdefault">
    <w:name w:val="ccmtdefault"/>
    <w:basedOn w:val="DefaultParagraphFont"/>
    <w:rsid w:val="00DF0013"/>
  </w:style>
  <w:style w:type="paragraph" w:styleId="ListBullet">
    <w:name w:val="List Bullet"/>
    <w:basedOn w:val="Normal"/>
    <w:rsid w:val="00DF0013"/>
    <w:pPr>
      <w:numPr>
        <w:numId w:val="2"/>
      </w:numPr>
      <w:spacing w:before="0" w:after="0"/>
    </w:pPr>
    <w:rPr>
      <w:rFonts w:ascii="Times New Roman" w:hAnsi="Times New Roman"/>
      <w:sz w:val="24"/>
    </w:rPr>
  </w:style>
  <w:style w:type="paragraph" w:customStyle="1" w:styleId="Task">
    <w:name w:val="Task"/>
    <w:basedOn w:val="Normal"/>
    <w:next w:val="BodyText"/>
    <w:rsid w:val="00DF0013"/>
    <w:pPr>
      <w:keepNext/>
      <w:spacing w:before="360" w:after="120"/>
      <w:ind w:left="-144"/>
    </w:pPr>
    <w:rPr>
      <w:rFonts w:eastAsia="SimSun" w:cs="Arial"/>
      <w:b/>
      <w:sz w:val="22"/>
      <w:szCs w:val="22"/>
      <w:lang w:eastAsia="zh-CN"/>
    </w:rPr>
  </w:style>
  <w:style w:type="paragraph" w:styleId="Subtitle">
    <w:name w:val="Subtitle"/>
    <w:basedOn w:val="Normal"/>
    <w:qFormat/>
    <w:rsid w:val="00DF0013"/>
    <w:pPr>
      <w:spacing w:before="0"/>
      <w:jc w:val="center"/>
      <w:outlineLvl w:val="1"/>
    </w:pPr>
    <w:rPr>
      <w:rFonts w:cs="Arial"/>
      <w:sz w:val="24"/>
    </w:rPr>
  </w:style>
  <w:style w:type="paragraph" w:styleId="TOC1">
    <w:name w:val="toc 1"/>
    <w:basedOn w:val="Normal"/>
    <w:next w:val="Normal"/>
    <w:autoRedefine/>
    <w:semiHidden/>
    <w:rsid w:val="00DF0013"/>
    <w:pPr>
      <w:spacing w:before="0" w:after="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semiHidden/>
    <w:rsid w:val="00DF0013"/>
    <w:pPr>
      <w:spacing w:before="0" w:after="0"/>
      <w:ind w:left="240"/>
    </w:pPr>
    <w:rPr>
      <w:rFonts w:ascii="Times New Roman" w:hAnsi="Times New Roman"/>
      <w:sz w:val="24"/>
    </w:rPr>
  </w:style>
  <w:style w:type="paragraph" w:customStyle="1" w:styleId="Body">
    <w:name w:val="Body"/>
    <w:basedOn w:val="Normal"/>
    <w:rsid w:val="00DF0013"/>
    <w:pPr>
      <w:spacing w:before="120" w:after="120"/>
      <w:ind w:left="360"/>
    </w:pPr>
  </w:style>
  <w:style w:type="paragraph" w:customStyle="1" w:styleId="Steps">
    <w:name w:val="Steps"/>
    <w:basedOn w:val="Normal"/>
    <w:next w:val="Normal"/>
    <w:rsid w:val="00DF001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LabTitle">
    <w:name w:val="Lab Title"/>
    <w:rsid w:val="00DF0013"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SectionHeading">
    <w:name w:val="Section Heading"/>
    <w:next w:val="Body"/>
    <w:rsid w:val="00DF0013"/>
    <w:pPr>
      <w:keepNext/>
      <w:spacing w:before="240" w:after="120"/>
    </w:pPr>
    <w:rPr>
      <w:rFonts w:ascii="Arial" w:hAnsi="Arial"/>
      <w:b/>
      <w:sz w:val="24"/>
      <w:szCs w:val="24"/>
    </w:rPr>
  </w:style>
  <w:style w:type="character" w:customStyle="1" w:styleId="BodyChar">
    <w:name w:val="Body Char"/>
    <w:basedOn w:val="DefaultParagraphFont"/>
    <w:rsid w:val="00DF0013"/>
    <w:rPr>
      <w:rFonts w:ascii="Arial" w:hAnsi="Arial"/>
      <w:noProof w:val="0"/>
      <w:szCs w:val="24"/>
      <w:lang w:val="en-US" w:eastAsia="en-US" w:bidi="ar-SA"/>
    </w:rPr>
  </w:style>
  <w:style w:type="paragraph" w:customStyle="1" w:styleId="Bullet-Eagle">
    <w:name w:val="Bullet - Eagle"/>
    <w:basedOn w:val="Normal"/>
    <w:rsid w:val="00DF0013"/>
    <w:pPr>
      <w:numPr>
        <w:numId w:val="3"/>
      </w:numPr>
    </w:pPr>
    <w:rPr>
      <w:rFonts w:eastAsia="SimSun" w:cs="Arial"/>
      <w:color w:val="000000"/>
      <w:szCs w:val="20"/>
      <w:lang w:eastAsia="zh-CN"/>
    </w:rPr>
  </w:style>
  <w:style w:type="paragraph" w:styleId="NormalWeb">
    <w:name w:val="Normal (Web)"/>
    <w:basedOn w:val="Normal"/>
    <w:uiPriority w:val="99"/>
    <w:rsid w:val="00DF001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harChar">
    <w:name w:val="Char Char"/>
    <w:basedOn w:val="DefaultParagraphFont"/>
    <w:semiHidden/>
    <w:locked/>
    <w:rsid w:val="00DF0013"/>
    <w:rPr>
      <w:rFonts w:ascii="Arial" w:hAnsi="Arial"/>
      <w:b/>
      <w:bCs/>
      <w:noProof w:val="0"/>
      <w:lang w:val="en-US" w:eastAsia="en-US" w:bidi="ar-SA"/>
    </w:rPr>
  </w:style>
  <w:style w:type="paragraph" w:styleId="Revision">
    <w:name w:val="Revision"/>
    <w:hidden/>
    <w:semiHidden/>
    <w:rsid w:val="00DF0013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430C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Heading">
    <w:name w:val="Table Heading"/>
    <w:basedOn w:val="Normal"/>
    <w:qFormat/>
    <w:rsid w:val="008A2159"/>
    <w:pPr>
      <w:keepNext/>
      <w:spacing w:before="120" w:after="120" w:line="276" w:lineRule="auto"/>
      <w:jc w:val="center"/>
    </w:pPr>
    <w:rPr>
      <w:rFonts w:eastAsia="Calibri"/>
      <w:b/>
      <w:szCs w:val="22"/>
    </w:rPr>
  </w:style>
  <w:style w:type="table" w:styleId="TableGrid">
    <w:name w:val="Table Grid"/>
    <w:basedOn w:val="TableNormal"/>
    <w:rsid w:val="00851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tepAlpha">
    <w:name w:val="SubStep Alpha"/>
    <w:basedOn w:val="Normal"/>
    <w:link w:val="SubStepAlphaChar"/>
    <w:rsid w:val="000251DE"/>
    <w:pPr>
      <w:spacing w:before="120" w:after="120"/>
      <w:ind w:left="720" w:hanging="360"/>
    </w:pPr>
    <w:rPr>
      <w:rFonts w:eastAsiaTheme="minorEastAsia" w:cs="Arial"/>
      <w:szCs w:val="20"/>
    </w:rPr>
  </w:style>
  <w:style w:type="paragraph" w:customStyle="1" w:styleId="bullets">
    <w:name w:val="bullets"/>
    <w:basedOn w:val="SubStepAlpha"/>
    <w:link w:val="bulletsChar"/>
    <w:qFormat/>
    <w:rsid w:val="00593797"/>
    <w:pPr>
      <w:ind w:left="1800"/>
    </w:pPr>
  </w:style>
  <w:style w:type="character" w:customStyle="1" w:styleId="SubStepAlphaChar">
    <w:name w:val="SubStep Alpha Char"/>
    <w:basedOn w:val="DefaultParagraphFont"/>
    <w:link w:val="SubStepAlpha"/>
    <w:rsid w:val="00593797"/>
    <w:rPr>
      <w:rFonts w:ascii="Arial" w:eastAsiaTheme="minorEastAsia" w:hAnsi="Arial" w:cs="Arial"/>
    </w:rPr>
  </w:style>
  <w:style w:type="character" w:customStyle="1" w:styleId="bulletsChar">
    <w:name w:val="bullets Char"/>
    <w:basedOn w:val="SubStepAlphaChar"/>
    <w:link w:val="bullets"/>
    <w:rsid w:val="00593797"/>
    <w:rPr>
      <w:rFonts w:ascii="Arial" w:eastAsiaTheme="minorEastAsia" w:hAnsi="Arial" w:cs="Arial"/>
    </w:rPr>
  </w:style>
  <w:style w:type="paragraph" w:customStyle="1" w:styleId="Bulletlevel1">
    <w:name w:val="Bullet level 1"/>
    <w:basedOn w:val="BodyTextL25"/>
    <w:qFormat/>
    <w:rsid w:val="00886968"/>
    <w:pPr>
      <w:numPr>
        <w:numId w:val="33"/>
      </w:numPr>
    </w:pPr>
  </w:style>
  <w:style w:type="paragraph" w:customStyle="1" w:styleId="BodyTextL25">
    <w:name w:val="Body Text L25"/>
    <w:basedOn w:val="Normal"/>
    <w:qFormat/>
    <w:rsid w:val="00886968"/>
    <w:pPr>
      <w:spacing w:before="120" w:after="120"/>
      <w:ind w:left="360"/>
    </w:pPr>
    <w:rPr>
      <w:rFonts w:eastAsia="Calibri"/>
      <w:szCs w:val="22"/>
    </w:rPr>
  </w:style>
  <w:style w:type="numbering" w:customStyle="1" w:styleId="BulletList">
    <w:name w:val="Bullet_List"/>
    <w:basedOn w:val="NoList"/>
    <w:uiPriority w:val="99"/>
    <w:rsid w:val="00886968"/>
    <w:pPr>
      <w:numPr>
        <w:numId w:val="33"/>
      </w:numPr>
    </w:pPr>
  </w:style>
  <w:style w:type="paragraph" w:styleId="Title">
    <w:name w:val="Title"/>
    <w:basedOn w:val="Normal"/>
    <w:next w:val="BodyTextL25"/>
    <w:link w:val="TitleChar"/>
    <w:qFormat/>
    <w:rsid w:val="00886968"/>
    <w:pPr>
      <w:spacing w:before="0" w:after="120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86968"/>
    <w:rPr>
      <w:rFonts w:ascii="Arial" w:eastAsiaTheme="majorEastAsia" w:hAnsi="Arial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886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687368281240FCAAED1AAA7D6F9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8CC2-3FB2-4794-A5A7-269C211EB85F}"/>
      </w:docPartPr>
      <w:docPartBody>
        <w:p w:rsidR="004575A9" w:rsidRDefault="000E078F" w:rsidP="000E078F">
          <w:pPr>
            <w:pStyle w:val="B8687368281240FCAAED1AAA7D6F953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8F"/>
    <w:rsid w:val="000E078F"/>
    <w:rsid w:val="004575A9"/>
    <w:rsid w:val="0081512D"/>
    <w:rsid w:val="00A672FF"/>
    <w:rsid w:val="00F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78F"/>
    <w:rPr>
      <w:color w:val="808080"/>
    </w:rPr>
  </w:style>
  <w:style w:type="paragraph" w:customStyle="1" w:styleId="B8687368281240FCAAED1AAA7D6F953D">
    <w:name w:val="B8687368281240FCAAED1AAA7D6F953D"/>
    <w:rsid w:val="000E0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A07BD-AB7F-4C6A-93A0-1D51BBA1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ITN Practice Skills Assessment – Packet Tracer</vt:lpstr>
    </vt:vector>
  </TitlesOfParts>
  <Company>Cisco Systems, Inc.</Company>
  <LinksUpToDate>false</LinksUpToDate>
  <CharactersWithSpaces>4637</CharactersWithSpaces>
  <SharedDoc>false</SharedDoc>
  <HLinks>
    <vt:vector size="12" baseType="variant">
      <vt:variant>
        <vt:i4>4653164</vt:i4>
      </vt:variant>
      <vt:variant>
        <vt:i4>3</vt:i4>
      </vt:variant>
      <vt:variant>
        <vt:i4>0</vt:i4>
      </vt:variant>
      <vt:variant>
        <vt:i4>5</vt:i4>
      </vt:variant>
      <vt:variant>
        <vt:lpwstr>https://svn.netacad.net/svn/development/Assessments/Exploration/ENetwork/Claims/ENetworking_Assessment_Claims_rev1_TOS_finalexam.xls</vt:lpwstr>
      </vt:variant>
      <vt:variant>
        <vt:lpwstr/>
      </vt:variant>
      <vt:variant>
        <vt:i4>327689</vt:i4>
      </vt:variant>
      <vt:variant>
        <vt:i4>0</vt:i4>
      </vt:variant>
      <vt:variant>
        <vt:i4>0</vt:i4>
      </vt:variant>
      <vt:variant>
        <vt:i4>5</vt:i4>
      </vt:variant>
      <vt:variant>
        <vt:lpwstr>https://svn.netacad.net/svn/development/Assessments/Exploration/ENetwork/Claims/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ITN Practice Skills Assessment – Packet Tracer</dc:title>
  <dc:creator>Jane Gibbons</dc:creator>
  <cp:lastModifiedBy>Martin Benson -X (mbenson - UNICON INC at Cisco)</cp:lastModifiedBy>
  <cp:revision>10</cp:revision>
  <dcterms:created xsi:type="dcterms:W3CDTF">2019-12-04T22:37:00Z</dcterms:created>
  <dcterms:modified xsi:type="dcterms:W3CDTF">2019-12-06T19:51:00Z</dcterms:modified>
</cp:coreProperties>
</file>